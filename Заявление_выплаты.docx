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780BA" w14:textId="77777777" w:rsidR="008F59D9" w:rsidRPr="009C4DD0" w:rsidRDefault="00AD615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Небанковской кредитной организации «Электронный платёжный сервис» (Общество с ограниченной ответственностью)</w:t>
      </w:r>
    </w:p>
    <w:p w14:paraId="1BD24E18" w14:textId="77777777" w:rsidR="00C530EC" w:rsidRPr="009C4DD0" w:rsidRDefault="00C530EC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Председателю Правления</w:t>
      </w:r>
    </w:p>
    <w:p w14:paraId="6E0A9F32" w14:textId="4D5CCB48" w:rsidR="00C530EC" w:rsidRDefault="00082804" w:rsidP="009C4DD0">
      <w:pPr>
        <w:pStyle w:val="a3"/>
        <w:ind w:left="4536"/>
        <w:jc w:val="both"/>
        <w:rPr>
          <w:ins w:id="0" w:author="Наталия Кавакина" w:date="2018-07-11T11:24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="000C5091">
        <w:rPr>
          <w:rFonts w:ascii="Times New Roman" w:hAnsi="Times New Roman" w:cs="Times New Roman"/>
          <w:sz w:val="24"/>
          <w:szCs w:val="24"/>
        </w:rPr>
        <w:t>_________</w:t>
      </w:r>
    </w:p>
    <w:p w14:paraId="5921F523" w14:textId="5FA9D12A" w:rsidR="009C4DD0" w:rsidRPr="009C4DD0" w:rsidRDefault="000C5091" w:rsidP="009C4DD0">
      <w:pPr>
        <w:pStyle w:val="a3"/>
        <w:ind w:left="453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  <w:r w:rsidR="009C4DD0" w:rsidRPr="009C4DD0">
        <w:rPr>
          <w:rFonts w:ascii="Times New Roman" w:hAnsi="Times New Roman" w:cs="Times New Roman"/>
          <w:sz w:val="18"/>
          <w:szCs w:val="18"/>
        </w:rPr>
        <w:t>ФИО</w:t>
      </w:r>
    </w:p>
    <w:p w14:paraId="288A2F03" w14:textId="77777777" w:rsidR="00C530EC" w:rsidRPr="009C4DD0" w:rsidRDefault="00C530EC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376C8893" w14:textId="77777777" w:rsidR="000C5091" w:rsidRDefault="00AD615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Адрес</w:t>
      </w:r>
      <w:r w:rsidR="000C5091">
        <w:rPr>
          <w:rFonts w:ascii="Times New Roman" w:hAnsi="Times New Roman" w:cs="Times New Roman"/>
          <w:sz w:val="24"/>
          <w:szCs w:val="24"/>
        </w:rPr>
        <w:t xml:space="preserve"> НКО «ЭПС» (ООО)</w:t>
      </w:r>
      <w:r w:rsidRPr="009C4DD0">
        <w:rPr>
          <w:rFonts w:ascii="Times New Roman" w:hAnsi="Times New Roman" w:cs="Times New Roman"/>
          <w:sz w:val="24"/>
          <w:szCs w:val="24"/>
        </w:rPr>
        <w:t>:</w:t>
      </w:r>
    </w:p>
    <w:p w14:paraId="583A44A7" w14:textId="064A1E61" w:rsidR="00AD6151" w:rsidRPr="009C4DD0" w:rsidRDefault="00082804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_______________________</w:t>
      </w:r>
      <w:r w:rsidR="000C509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_______________</w:t>
      </w:r>
    </w:p>
    <w:p w14:paraId="4E68AE35" w14:textId="77777777" w:rsidR="00AD6151" w:rsidRPr="009C4DD0" w:rsidRDefault="00AD615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20F0048B" w14:textId="36C5E095" w:rsidR="00AD6151" w:rsidRPr="009C4DD0" w:rsidRDefault="0067045B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о</w:t>
      </w:r>
      <w:r w:rsidR="00AD6151" w:rsidRPr="009C4DD0">
        <w:rPr>
          <w:rFonts w:ascii="Times New Roman" w:hAnsi="Times New Roman" w:cs="Times New Roman"/>
          <w:sz w:val="24"/>
          <w:szCs w:val="24"/>
        </w:rPr>
        <w:t>т: ___________________________</w:t>
      </w:r>
      <w:r w:rsidR="000C5091">
        <w:rPr>
          <w:rFonts w:ascii="Times New Roman" w:hAnsi="Times New Roman" w:cs="Times New Roman"/>
          <w:sz w:val="24"/>
          <w:szCs w:val="24"/>
        </w:rPr>
        <w:t>________</w:t>
      </w:r>
    </w:p>
    <w:p w14:paraId="32EB0171" w14:textId="28D84C45" w:rsidR="00AD6151" w:rsidRPr="000C5091" w:rsidRDefault="00082804" w:rsidP="009C4DD0">
      <w:pPr>
        <w:pStyle w:val="a3"/>
        <w:ind w:left="453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D6151" w:rsidRPr="000C5091">
        <w:rPr>
          <w:rFonts w:ascii="Times New Roman" w:hAnsi="Times New Roman" w:cs="Times New Roman"/>
          <w:sz w:val="18"/>
          <w:szCs w:val="18"/>
        </w:rPr>
        <w:t>ФИО</w:t>
      </w:r>
    </w:p>
    <w:p w14:paraId="6F4F3D26" w14:textId="77777777" w:rsidR="000C5091" w:rsidRDefault="000C509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CA327AF" w14:textId="4DE9D084" w:rsidR="00C530EC" w:rsidRDefault="00C530EC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Дата и место рождения:</w:t>
      </w:r>
    </w:p>
    <w:p w14:paraId="1DF13F95" w14:textId="2469F88D" w:rsidR="000C5091" w:rsidRPr="009C4DD0" w:rsidRDefault="000C509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1A366A66" w14:textId="77777777" w:rsidR="00AD6151" w:rsidRPr="009C4DD0" w:rsidRDefault="00AD615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349C8E6B" w14:textId="604584FA" w:rsidR="00AD6151" w:rsidRDefault="00AD615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Адрес</w:t>
      </w:r>
      <w:r w:rsidR="00513BE8" w:rsidRPr="009C4DD0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Pr="009C4DD0">
        <w:rPr>
          <w:rFonts w:ascii="Times New Roman" w:hAnsi="Times New Roman" w:cs="Times New Roman"/>
          <w:sz w:val="24"/>
          <w:szCs w:val="24"/>
        </w:rPr>
        <w:t>:</w:t>
      </w:r>
    </w:p>
    <w:p w14:paraId="660B4448" w14:textId="7FC10FF9" w:rsidR="000C5091" w:rsidRDefault="000C509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2C8EBB58" w14:textId="77777777" w:rsidR="000C5091" w:rsidRPr="009C4DD0" w:rsidRDefault="000C509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5105DA8" w14:textId="33836874" w:rsidR="00AD6151" w:rsidRDefault="00AD615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Паспортные данные</w:t>
      </w:r>
      <w:r w:rsidR="00C530EC" w:rsidRPr="009C4DD0">
        <w:rPr>
          <w:rFonts w:ascii="Times New Roman" w:hAnsi="Times New Roman" w:cs="Times New Roman"/>
          <w:sz w:val="24"/>
          <w:szCs w:val="24"/>
        </w:rPr>
        <w:t xml:space="preserve"> (номер, серия, кем выдан, дата выдачи)</w:t>
      </w:r>
      <w:r w:rsidRPr="009C4DD0">
        <w:rPr>
          <w:rFonts w:ascii="Times New Roman" w:hAnsi="Times New Roman" w:cs="Times New Roman"/>
          <w:sz w:val="24"/>
          <w:szCs w:val="24"/>
        </w:rPr>
        <w:t>:</w:t>
      </w:r>
    </w:p>
    <w:p w14:paraId="534B05A1" w14:textId="225015E2" w:rsidR="000C5091" w:rsidRDefault="000C509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756442FC" w14:textId="13F971E6" w:rsidR="000C5091" w:rsidRDefault="000C509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6393309C" w14:textId="72994ECA" w:rsidR="000C5091" w:rsidRDefault="000C509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__________________________________</w:t>
      </w:r>
    </w:p>
    <w:p w14:paraId="7E70A0E7" w14:textId="77777777" w:rsidR="000C5091" w:rsidRPr="009C4DD0" w:rsidRDefault="000C509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0FE5FE7B" w14:textId="579391B3" w:rsidR="00AD6151" w:rsidRDefault="00AD615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Номер Карты (</w:t>
      </w:r>
      <w:r w:rsidRPr="009C4DD0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9C4DD0">
        <w:rPr>
          <w:rFonts w:ascii="Times New Roman" w:hAnsi="Times New Roman" w:cs="Times New Roman"/>
          <w:sz w:val="24"/>
          <w:szCs w:val="24"/>
        </w:rPr>
        <w:t xml:space="preserve"> девять цифр)</w:t>
      </w:r>
      <w:r w:rsidR="000C5091">
        <w:rPr>
          <w:rFonts w:ascii="Times New Roman" w:hAnsi="Times New Roman" w:cs="Times New Roman"/>
          <w:sz w:val="24"/>
          <w:szCs w:val="24"/>
        </w:rPr>
        <w:t>:</w:t>
      </w:r>
    </w:p>
    <w:p w14:paraId="53496794" w14:textId="67AD6949" w:rsidR="000C5091" w:rsidRPr="009C4DD0" w:rsidRDefault="000C5091" w:rsidP="009C4DD0">
      <w:pPr>
        <w:pStyle w:val="a3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05605F52" w14:textId="5DD9CD3A" w:rsidR="00AD6151" w:rsidRDefault="00AD6151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7A304BD" w14:textId="77777777" w:rsidR="000C5091" w:rsidRPr="009C4DD0" w:rsidRDefault="000C5091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D358DD3" w14:textId="77777777" w:rsidR="0067045B" w:rsidRPr="009C4DD0" w:rsidRDefault="006704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DD0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6A8ECAF7" w14:textId="77777777" w:rsidR="0067045B" w:rsidRPr="009C4DD0" w:rsidRDefault="0067045B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D547B" w14:textId="0C024760" w:rsidR="0067045B" w:rsidRPr="009C4DD0" w:rsidRDefault="0067045B" w:rsidP="009C4DD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 xml:space="preserve">Прошу перечислить </w:t>
      </w:r>
      <w:r w:rsidR="000C5091">
        <w:rPr>
          <w:rFonts w:ascii="Times New Roman" w:hAnsi="Times New Roman" w:cs="Times New Roman"/>
          <w:sz w:val="24"/>
          <w:szCs w:val="24"/>
        </w:rPr>
        <w:t>денежные средства в размере __________________</w:t>
      </w:r>
      <w:r w:rsidR="00A16582">
        <w:rPr>
          <w:rFonts w:ascii="Times New Roman" w:hAnsi="Times New Roman" w:cs="Times New Roman"/>
          <w:sz w:val="24"/>
          <w:szCs w:val="24"/>
        </w:rPr>
        <w:t xml:space="preserve"> (__________________) ру</w:t>
      </w:r>
      <w:r w:rsidR="00F13648">
        <w:rPr>
          <w:rFonts w:ascii="Times New Roman" w:hAnsi="Times New Roman" w:cs="Times New Roman"/>
          <w:sz w:val="24"/>
          <w:szCs w:val="24"/>
        </w:rPr>
        <w:t>блей</w:t>
      </w:r>
      <w:r w:rsidR="00082804" w:rsidRPr="009C4DD0">
        <w:rPr>
          <w:rFonts w:ascii="Times New Roman" w:hAnsi="Times New Roman" w:cs="Times New Roman"/>
          <w:sz w:val="24"/>
          <w:szCs w:val="24"/>
        </w:rPr>
        <w:t xml:space="preserve">, находившихся на электронном средстве платежа (Карте </w:t>
      </w:r>
      <w:r w:rsidRPr="009C4DD0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9C4DD0">
        <w:rPr>
          <w:rFonts w:ascii="Times New Roman" w:hAnsi="Times New Roman" w:cs="Times New Roman"/>
          <w:sz w:val="24"/>
          <w:szCs w:val="24"/>
        </w:rPr>
        <w:t xml:space="preserve"> </w:t>
      </w:r>
      <w:r w:rsidR="00C530EC" w:rsidRPr="009C4DD0">
        <w:rPr>
          <w:rFonts w:ascii="Times New Roman" w:hAnsi="Times New Roman" w:cs="Times New Roman"/>
          <w:sz w:val="24"/>
          <w:szCs w:val="24"/>
        </w:rPr>
        <w:t>__________________</w:t>
      </w:r>
      <w:r w:rsidRPr="009C4DD0">
        <w:rPr>
          <w:rFonts w:ascii="Times New Roman" w:hAnsi="Times New Roman" w:cs="Times New Roman"/>
          <w:sz w:val="24"/>
          <w:szCs w:val="24"/>
        </w:rPr>
        <w:t>(9 цифр)</w:t>
      </w:r>
      <w:r w:rsidR="00082804" w:rsidRPr="009C4DD0">
        <w:rPr>
          <w:rFonts w:ascii="Times New Roman" w:hAnsi="Times New Roman" w:cs="Times New Roman"/>
          <w:sz w:val="24"/>
          <w:szCs w:val="24"/>
        </w:rPr>
        <w:t>)</w:t>
      </w:r>
      <w:r w:rsidR="00127B0C" w:rsidRPr="009C4DD0">
        <w:rPr>
          <w:rFonts w:ascii="Times New Roman" w:hAnsi="Times New Roman" w:cs="Times New Roman"/>
          <w:sz w:val="24"/>
          <w:szCs w:val="24"/>
        </w:rPr>
        <w:t xml:space="preserve"> </w:t>
      </w:r>
      <w:r w:rsidR="00082804" w:rsidRPr="009C4DD0">
        <w:rPr>
          <w:rFonts w:ascii="Times New Roman" w:hAnsi="Times New Roman" w:cs="Times New Roman"/>
          <w:sz w:val="24"/>
          <w:szCs w:val="24"/>
        </w:rPr>
        <w:t xml:space="preserve">до расторжения Публичной Оферты </w:t>
      </w:r>
      <w:bookmarkStart w:id="1" w:name="_Hlk517355873"/>
      <w:r w:rsidR="00082804" w:rsidRPr="009C4DD0">
        <w:rPr>
          <w:rFonts w:ascii="Times New Roman" w:hAnsi="Times New Roman" w:cs="Times New Roman"/>
          <w:bCs/>
          <w:sz w:val="24"/>
          <w:szCs w:val="24"/>
        </w:rPr>
        <w:t xml:space="preserve">об осуществлении перевода электронных денежных средств в Системе </w:t>
      </w:r>
      <w:proofErr w:type="spellStart"/>
      <w:r w:rsidR="00082804" w:rsidRPr="009C4DD0">
        <w:rPr>
          <w:rFonts w:ascii="Times New Roman" w:hAnsi="Times New Roman" w:cs="Times New Roman"/>
          <w:bCs/>
          <w:sz w:val="24"/>
          <w:szCs w:val="24"/>
        </w:rPr>
        <w:t>RBKmoney</w:t>
      </w:r>
      <w:bookmarkEnd w:id="1"/>
      <w:proofErr w:type="spellEnd"/>
      <w:r w:rsidR="0008280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27B0C" w:rsidRPr="009C4DD0">
        <w:rPr>
          <w:rFonts w:ascii="Times New Roman" w:hAnsi="Times New Roman" w:cs="Times New Roman"/>
          <w:sz w:val="24"/>
          <w:szCs w:val="24"/>
        </w:rPr>
        <w:t>на следующие реквизиты:</w:t>
      </w:r>
    </w:p>
    <w:p w14:paraId="316E91A1" w14:textId="19E1CA7D" w:rsidR="00127B0C" w:rsidRPr="009C4DD0" w:rsidRDefault="00C530E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БИК</w:t>
      </w:r>
      <w:r w:rsidR="00F13648">
        <w:rPr>
          <w:rFonts w:ascii="Times New Roman" w:hAnsi="Times New Roman" w:cs="Times New Roman"/>
          <w:sz w:val="24"/>
          <w:szCs w:val="24"/>
        </w:rPr>
        <w:t xml:space="preserve"> </w:t>
      </w:r>
      <w:r w:rsidR="00127B0C" w:rsidRPr="009C4DD0">
        <w:rPr>
          <w:rFonts w:ascii="Times New Roman" w:hAnsi="Times New Roman" w:cs="Times New Roman"/>
          <w:sz w:val="24"/>
          <w:szCs w:val="24"/>
        </w:rPr>
        <w:t>______________________</w:t>
      </w:r>
      <w:r w:rsidR="00F13648">
        <w:rPr>
          <w:rFonts w:ascii="Times New Roman" w:hAnsi="Times New Roman" w:cs="Times New Roman"/>
          <w:sz w:val="24"/>
          <w:szCs w:val="24"/>
        </w:rPr>
        <w:t>______________</w:t>
      </w:r>
      <w:bookmarkStart w:id="2" w:name="_GoBack"/>
      <w:bookmarkEnd w:id="2"/>
    </w:p>
    <w:p w14:paraId="79D5A800" w14:textId="36734999" w:rsidR="00127B0C" w:rsidRDefault="00C530E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Наименование Банка</w:t>
      </w:r>
      <w:r w:rsidR="00F13648">
        <w:rPr>
          <w:rFonts w:ascii="Times New Roman" w:hAnsi="Times New Roman" w:cs="Times New Roman"/>
          <w:sz w:val="24"/>
          <w:szCs w:val="24"/>
        </w:rPr>
        <w:t xml:space="preserve"> </w:t>
      </w:r>
      <w:r w:rsidR="00127B0C" w:rsidRPr="009C4DD0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0EBA87C0" w14:textId="5675E88F" w:rsidR="00F13648" w:rsidRPr="009C4DD0" w:rsidRDefault="00F13648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 ____________________________________</w:t>
      </w:r>
    </w:p>
    <w:p w14:paraId="149B0908" w14:textId="6609FD00" w:rsidR="00C530EC" w:rsidRDefault="00C530E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Номер счета</w:t>
      </w:r>
      <w:r w:rsidR="00F13648">
        <w:rPr>
          <w:rFonts w:ascii="Times New Roman" w:hAnsi="Times New Roman" w:cs="Times New Roman"/>
          <w:sz w:val="24"/>
          <w:szCs w:val="24"/>
        </w:rPr>
        <w:t xml:space="preserve"> физ. лица</w:t>
      </w:r>
      <w:r w:rsidR="00082804">
        <w:rPr>
          <w:rFonts w:ascii="Times New Roman" w:hAnsi="Times New Roman" w:cs="Times New Roman"/>
          <w:sz w:val="24"/>
          <w:szCs w:val="24"/>
        </w:rPr>
        <w:t xml:space="preserve"> _____________________</w:t>
      </w:r>
    </w:p>
    <w:p w14:paraId="283BE90E" w14:textId="53AD3266" w:rsidR="00F13648" w:rsidRPr="009C4DD0" w:rsidRDefault="00F13648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</w:t>
      </w:r>
      <w:proofErr w:type="spellEnd"/>
      <w:r>
        <w:rPr>
          <w:rFonts w:ascii="Times New Roman" w:hAnsi="Times New Roman" w:cs="Times New Roman"/>
          <w:sz w:val="24"/>
          <w:szCs w:val="24"/>
        </w:rPr>
        <w:t>. счета __________________________</w:t>
      </w:r>
    </w:p>
    <w:p w14:paraId="1AB6234B" w14:textId="77777777" w:rsidR="00127B0C" w:rsidRPr="009C4DD0" w:rsidRDefault="00127B0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874AE3D" w14:textId="77777777" w:rsidR="00127B0C" w:rsidRPr="009C4DD0" w:rsidRDefault="00127B0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F4D4AA1" w14:textId="77777777" w:rsidR="00127B0C" w:rsidRPr="009C4DD0" w:rsidRDefault="00127B0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334CE9E" w14:textId="77777777" w:rsidR="00127B0C" w:rsidRPr="009C4DD0" w:rsidRDefault="00127B0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__________________________/________________/</w:t>
      </w:r>
    </w:p>
    <w:p w14:paraId="3BE74BDB" w14:textId="7E24D6C6" w:rsidR="00127B0C" w:rsidRPr="009C4DD0" w:rsidRDefault="00082804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27B0C" w:rsidRPr="009C4DD0">
        <w:rPr>
          <w:rFonts w:ascii="Times New Roman" w:hAnsi="Times New Roman" w:cs="Times New Roman"/>
          <w:sz w:val="24"/>
          <w:szCs w:val="24"/>
        </w:rPr>
        <w:t>ФИО</w:t>
      </w:r>
    </w:p>
    <w:p w14:paraId="3355DCD6" w14:textId="77777777" w:rsidR="00C530EC" w:rsidRPr="009C4DD0" w:rsidRDefault="00C530E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005D424" w14:textId="77777777" w:rsidR="00C530EC" w:rsidRPr="009C4DD0" w:rsidRDefault="00C530EC" w:rsidP="009C4D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C4DD0">
        <w:rPr>
          <w:rFonts w:ascii="Times New Roman" w:hAnsi="Times New Roman" w:cs="Times New Roman"/>
          <w:sz w:val="24"/>
          <w:szCs w:val="24"/>
        </w:rPr>
        <w:t>Дата</w:t>
      </w:r>
    </w:p>
    <w:sectPr w:rsidR="00C530EC" w:rsidRPr="009C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аталия Кавакина">
    <w15:presenceInfo w15:providerId="None" w15:userId="Наталия Кавак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51"/>
    <w:rsid w:val="00082804"/>
    <w:rsid w:val="0009623E"/>
    <w:rsid w:val="000C5091"/>
    <w:rsid w:val="00127B0C"/>
    <w:rsid w:val="00513BE8"/>
    <w:rsid w:val="0067045B"/>
    <w:rsid w:val="008D36A8"/>
    <w:rsid w:val="009C4DD0"/>
    <w:rsid w:val="00A16582"/>
    <w:rsid w:val="00AD6151"/>
    <w:rsid w:val="00C530EC"/>
    <w:rsid w:val="00EA4FC6"/>
    <w:rsid w:val="00F1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BDD1"/>
  <w15:chartTrackingRefBased/>
  <w15:docId w15:val="{C1212058-DCED-4247-9978-5EAA9F8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615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53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530EC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C530E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530E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530E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530E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530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Кавакина</dc:creator>
  <cp:keywords/>
  <dc:description/>
  <cp:lastModifiedBy>Наталия Кавакина</cp:lastModifiedBy>
  <cp:revision>3</cp:revision>
  <cp:lastPrinted>2018-07-11T09:00:00Z</cp:lastPrinted>
  <dcterms:created xsi:type="dcterms:W3CDTF">2018-07-10T07:36:00Z</dcterms:created>
  <dcterms:modified xsi:type="dcterms:W3CDTF">2018-07-11T09:02:00Z</dcterms:modified>
</cp:coreProperties>
</file>